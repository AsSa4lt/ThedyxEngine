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631A782C" w:rsidR="00F47D9F" w:rsidRDefault="00F47D9F" w:rsidP="00F47D9F">
      <w:pPr>
        <w:pStyle w:val="Title"/>
      </w:pPr>
      <w:r>
        <w:t>Tempo</w:t>
      </w:r>
      <w:r w:rsidR="00BC1CC3">
        <w:t>Therm</w:t>
      </w:r>
      <w:r>
        <w:t xml:space="preserve"> Documentation</w:t>
      </w:r>
    </w:p>
    <w:p w14:paraId="68292EA4" w14:textId="36AFC863" w:rsid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910D99B" w14:textId="02ABB7EE" w:rsidR="00A8171A" w:rsidRDefault="00A8171A" w:rsidP="00A56295">
      <w:pPr>
        <w:pStyle w:val="Title"/>
        <w:rPr>
          <w:rStyle w:val="IntenseReference"/>
        </w:rPr>
      </w:pPr>
      <w:r w:rsidRPr="00A56295">
        <w:rPr>
          <w:rStyle w:val="IntenseReference"/>
        </w:rPr>
        <w:t xml:space="preserve">User </w:t>
      </w:r>
      <w:r w:rsidR="003C69CD" w:rsidRPr="00A56295">
        <w:rPr>
          <w:rStyle w:val="IntenseReference"/>
        </w:rPr>
        <w:t>manual</w:t>
      </w:r>
    </w:p>
    <w:p w14:paraId="6BA81D1A" w14:textId="0AAFC638" w:rsidR="0060460E" w:rsidRPr="0060460E" w:rsidRDefault="0060460E" w:rsidP="0060460E">
      <w:pPr>
        <w:pStyle w:val="Heading2"/>
      </w:pPr>
      <w:r>
        <w:t>General description</w:t>
      </w:r>
    </w:p>
    <w:p w14:paraId="2A4CC92E" w14:textId="6456F744" w:rsidR="00A8171A" w:rsidRDefault="005F4633" w:rsidP="00A8171A">
      <w:r w:rsidRPr="005F4633">
        <w:drawing>
          <wp:inline distT="0" distB="0" distL="0" distR="0" wp14:anchorId="7758D187" wp14:editId="473BF100">
            <wp:extent cx="5943600" cy="2971800"/>
            <wp:effectExtent l="0" t="0" r="0" b="0"/>
            <wp:docPr id="4239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1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8AD9" w14:textId="56D73585" w:rsidR="00DD1AD5" w:rsidRDefault="00BC1CC3" w:rsidP="00DD1AD5">
      <w:r>
        <w:t>TempoTherm</w:t>
      </w:r>
      <w:r w:rsidR="00DD1AD5">
        <w:t xml:space="preserve"> is a 2D physics engine designed to simulate heat transfer across different materials using a visually intuitive approach. The engine supports various forms of heat transfer mechanisms including conduction, convection, and radiation, presenting them in a visually engaging manner that changes color based on the temperature of the objects.</w:t>
      </w:r>
    </w:p>
    <w:p w14:paraId="5AC164A6" w14:textId="77777777" w:rsidR="00DD1AD5" w:rsidRDefault="00DD1AD5" w:rsidP="00DD1AD5">
      <w:r>
        <w:t>Features Conduction: Simulate heat transfer through direct contact. Convection: Model the transfer of heat through fluids and gases. Radiation: Represent the emission of heat through electromagnetic waves. Visual Representation: Visualize temperature changes using color gradients to represent varying intensities of heat. How It Works Shape Division Objects are divided into a grid of small squares, allowing for detailed and localized temperature calculations. This division aids in accurately simulating how heat diffuses through different materials.</w:t>
      </w:r>
    </w:p>
    <w:p w14:paraId="483F0886" w14:textId="77777777" w:rsidR="00DD1AD5" w:rsidRDefault="00DD1AD5" w:rsidP="00DD1AD5">
      <w:r>
        <w:t>Heat Transfer Calculations The engine calculates heat transfer between adjacent squares by considering factors such as temperature differences, the thermal conductivity of the material, and the simulation timestep.</w:t>
      </w:r>
    </w:p>
    <w:p w14:paraId="3536DCD0" w14:textId="0149A0F5" w:rsidR="00DD1AD5" w:rsidRDefault="00DD1AD5" w:rsidP="00DD1AD5">
      <w:r>
        <w:t>Temperature Updates Temperatures of individual squares are updated based on net heat gain or loss, integrating effects from conduction and radiation.</w:t>
      </w:r>
    </w:p>
    <w:p w14:paraId="73BE0F1C" w14:textId="04038D63" w:rsidR="0089262E" w:rsidRDefault="0089262E" w:rsidP="0089262E">
      <w:pPr>
        <w:pStyle w:val="Heading2"/>
      </w:pPr>
      <w:r>
        <w:lastRenderedPageBreak/>
        <w:t>Controls</w:t>
      </w:r>
    </w:p>
    <w:p w14:paraId="0080666B" w14:textId="46611CEE" w:rsidR="008A752B" w:rsidRDefault="008A752B" w:rsidP="008A752B">
      <w:pPr>
        <w:pStyle w:val="Heading3"/>
      </w:pPr>
      <w:r>
        <w:t>UI components</w:t>
      </w:r>
    </w:p>
    <w:p w14:paraId="09889123" w14:textId="511A9FFF" w:rsidR="008A752B" w:rsidRDefault="008A752B" w:rsidP="008A752B">
      <w:r>
        <w:t xml:space="preserve">App </w:t>
      </w:r>
      <w:r w:rsidR="006D6D8E">
        <w:t xml:space="preserve">is </w:t>
      </w:r>
      <w:r w:rsidR="00C063B6">
        <w:t>made from three components</w:t>
      </w:r>
    </w:p>
    <w:p w14:paraId="05C0733B" w14:textId="4E1F5865" w:rsidR="00C063B6" w:rsidRDefault="00C063B6" w:rsidP="00C063B6">
      <w:pPr>
        <w:pStyle w:val="ListParagraph"/>
        <w:numPr>
          <w:ilvl w:val="0"/>
          <w:numId w:val="12"/>
        </w:numPr>
      </w:pPr>
      <w:r>
        <w:t xml:space="preserve">Canvas </w:t>
      </w:r>
    </w:p>
    <w:p w14:paraId="41053786" w14:textId="0735CCB4" w:rsidR="002170C9" w:rsidRDefault="002170C9" w:rsidP="00C063B6">
      <w:pPr>
        <w:pStyle w:val="ListParagraph"/>
        <w:numPr>
          <w:ilvl w:val="0"/>
          <w:numId w:val="12"/>
        </w:numPr>
      </w:pPr>
      <w:r>
        <w:t>Properties tab</w:t>
      </w:r>
    </w:p>
    <w:p w14:paraId="72B92A25" w14:textId="4B6BBD3F" w:rsidR="002170C9" w:rsidRDefault="002170C9" w:rsidP="00C063B6">
      <w:pPr>
        <w:pStyle w:val="ListParagraph"/>
        <w:numPr>
          <w:ilvl w:val="0"/>
          <w:numId w:val="12"/>
        </w:numPr>
      </w:pPr>
      <w:r>
        <w:t>UI bar</w:t>
      </w:r>
    </w:p>
    <w:p w14:paraId="40B7FD3F" w14:textId="69986F75" w:rsidR="002170C9" w:rsidRDefault="002170C9" w:rsidP="00C063B6">
      <w:pPr>
        <w:pStyle w:val="ListParagraph"/>
        <w:numPr>
          <w:ilvl w:val="0"/>
          <w:numId w:val="12"/>
        </w:numPr>
      </w:pPr>
      <w:r>
        <w:t>Objects list</w:t>
      </w:r>
    </w:p>
    <w:p w14:paraId="3CDD00E5" w14:textId="02A63524" w:rsidR="002170C9" w:rsidRDefault="002170C9" w:rsidP="002170C9">
      <w:pPr>
        <w:pStyle w:val="Heading4"/>
      </w:pPr>
      <w:r>
        <w:t>Canvas</w:t>
      </w:r>
    </w:p>
    <w:p w14:paraId="76B15991" w14:textId="30C6C4D8" w:rsidR="002170C9" w:rsidRDefault="002170C9" w:rsidP="002170C9">
      <w:r>
        <w:t>G</w:t>
      </w:r>
      <w:r>
        <w:t>raphic interpretation of the simulation, that displays objects colored by their temperature</w:t>
      </w:r>
      <w:r w:rsidR="00C32E31">
        <w:t xml:space="preserve">. You can move on your scene by Keys “WASD” and </w:t>
      </w:r>
      <w:r w:rsidR="00465DE0">
        <w:t>z</w:t>
      </w:r>
      <w:r w:rsidR="00176D6E">
        <w:t>oom by mouse scroll</w:t>
      </w:r>
    </w:p>
    <w:p w14:paraId="48DDA776" w14:textId="2EBB098D" w:rsidR="00176D6E" w:rsidRDefault="00176D6E" w:rsidP="00176D6E">
      <w:pPr>
        <w:pStyle w:val="Heading5"/>
      </w:pPr>
      <w:r>
        <w:t>Color interpretation</w:t>
      </w:r>
    </w:p>
    <w:p w14:paraId="314F5711" w14:textId="4DB927FB" w:rsidR="00ED6D6C" w:rsidRPr="00ED6D6C" w:rsidRDefault="008B2CC0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 xml:space="preserve">0-100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ED6D6C">
        <w:rPr>
          <w:rFonts w:eastAsiaTheme="minorEastAsia"/>
        </w:rPr>
        <w:t xml:space="preserve"> - violet </w:t>
      </w:r>
    </w:p>
    <w:p w14:paraId="7628A703" w14:textId="4480B85C" w:rsidR="006B26DF" w:rsidRDefault="00ED6D6C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8B2CC0">
        <w:t xml:space="preserve"> </w:t>
      </w:r>
      <w:r>
        <w:t xml:space="preserve"> - blue</w:t>
      </w:r>
    </w:p>
    <w:p w14:paraId="020C5D70" w14:textId="5D3D67DD" w:rsidR="00ED6D6C" w:rsidRPr="00C1536D" w:rsidRDefault="00C1536D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 xml:space="preserve">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 - light blue</w:t>
      </w:r>
    </w:p>
    <w:p w14:paraId="33B29352" w14:textId="6DE2E261" w:rsidR="00C1536D" w:rsidRPr="00CC4495" w:rsidRDefault="00C1536D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250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320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 - </w:t>
      </w:r>
      <w:r w:rsidR="00CC4495">
        <w:rPr>
          <w:rFonts w:eastAsiaTheme="minorEastAsia"/>
        </w:rPr>
        <w:t>green</w:t>
      </w:r>
    </w:p>
    <w:p w14:paraId="6C34D894" w14:textId="4E9F070D" w:rsidR="00CC4495" w:rsidRPr="00CC4495" w:rsidRDefault="00CC4495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320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 - yellow</w:t>
      </w:r>
    </w:p>
    <w:p w14:paraId="00DFDDD0" w14:textId="148B03C2" w:rsidR="00CC4495" w:rsidRPr="00CC4495" w:rsidRDefault="00CC4495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 xml:space="preserve">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 - orange</w:t>
      </w:r>
    </w:p>
    <w:p w14:paraId="2AD8DB3F" w14:textId="0C5FEDDF" w:rsidR="00CC4495" w:rsidRPr="00286088" w:rsidRDefault="00CC4495" w:rsidP="00AD7527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rPr>
          <w:rFonts w:eastAsiaTheme="minorEastAsia"/>
        </w:rPr>
        <w:t xml:space="preserve"> - red</w:t>
      </w:r>
    </w:p>
    <w:p w14:paraId="3535F0BD" w14:textId="459414E3" w:rsidR="00286088" w:rsidRDefault="00286088" w:rsidP="00286088">
      <w:pPr>
        <w:pStyle w:val="Heading3"/>
      </w:pPr>
      <w:r>
        <w:t>Properties tab</w:t>
      </w:r>
    </w:p>
    <w:p w14:paraId="64792112" w14:textId="5F3724E5" w:rsidR="009D23D0" w:rsidRDefault="00286088" w:rsidP="00286088">
      <w:r>
        <w:t xml:space="preserve">Tab where </w:t>
      </w:r>
      <w:r w:rsidR="00A43511">
        <w:t>properties of the object are changed</w:t>
      </w:r>
      <w:r w:rsidR="00A62DB9">
        <w:t>. It’s forbidden to change objects parameters during the run of the simulation.</w:t>
      </w:r>
    </w:p>
    <w:p w14:paraId="5149525E" w14:textId="075153B6" w:rsidR="009D23D0" w:rsidRDefault="009D23D0" w:rsidP="009D23D0">
      <w:pPr>
        <w:pStyle w:val="Heading5"/>
      </w:pPr>
      <w:r>
        <w:t>Object properties</w:t>
      </w:r>
    </w:p>
    <w:p w14:paraId="1D4A5E32" w14:textId="1B95BBAF" w:rsidR="009D23D0" w:rsidRDefault="009D23D0" w:rsidP="009D23D0">
      <w:pPr>
        <w:pStyle w:val="ListParagraph"/>
        <w:numPr>
          <w:ilvl w:val="0"/>
          <w:numId w:val="14"/>
        </w:numPr>
      </w:pPr>
      <w:r>
        <w:t>Name – unique ID of the object, there can’t be two objects with the same name.</w:t>
      </w:r>
    </w:p>
    <w:p w14:paraId="7E191024" w14:textId="1B377E4C" w:rsidR="009D23D0" w:rsidRDefault="009D23D0" w:rsidP="009D23D0">
      <w:pPr>
        <w:pStyle w:val="ListParagraph"/>
        <w:numPr>
          <w:ilvl w:val="0"/>
          <w:numId w:val="14"/>
        </w:numPr>
      </w:pPr>
      <w:r>
        <w:t xml:space="preserve">Position </w:t>
      </w:r>
      <w:r w:rsidR="0032777A">
        <w:t>–</w:t>
      </w:r>
      <w:r>
        <w:t xml:space="preserve"> </w:t>
      </w:r>
      <w:r w:rsidR="0032777A">
        <w:t xml:space="preserve">position of the object, for example, for square it’s a left top corner. There can’t be two objects that are </w:t>
      </w:r>
      <w:r w:rsidR="00AF27DE">
        <w:t>at the same position or have intersection.</w:t>
      </w:r>
    </w:p>
    <w:p w14:paraId="72D32D62" w14:textId="323168CA" w:rsidR="0032777A" w:rsidRDefault="009113F5" w:rsidP="009D23D0">
      <w:pPr>
        <w:pStyle w:val="ListParagraph"/>
        <w:numPr>
          <w:ilvl w:val="0"/>
          <w:numId w:val="14"/>
        </w:numPr>
      </w:pPr>
      <w:r>
        <w:t>Size – size of the object.</w:t>
      </w:r>
    </w:p>
    <w:p w14:paraId="7A9535CE" w14:textId="77777777" w:rsidR="00976F67" w:rsidRDefault="005F7CF9" w:rsidP="009D23D0">
      <w:pPr>
        <w:pStyle w:val="ListParagraph"/>
        <w:numPr>
          <w:ilvl w:val="0"/>
          <w:numId w:val="14"/>
        </w:num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T,K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rPr>
          <w:iCs/>
        </w:rPr>
        <w:t xml:space="preserve"> - current temperature of the object</w:t>
      </w:r>
    </w:p>
    <w:p w14:paraId="787A51D0" w14:textId="373F89C9" w:rsidR="00673F37" w:rsidRDefault="00976F67" w:rsidP="009D23D0">
      <w:pPr>
        <w:pStyle w:val="ListParagraph"/>
        <w:numPr>
          <w:ilvl w:val="0"/>
          <w:numId w:val="14"/>
        </w:numPr>
        <w:rPr>
          <w:iCs/>
        </w:rPr>
      </w:pPr>
      <w:r>
        <w:rPr>
          <w:iCs/>
        </w:rPr>
        <w:t>Material – material of the object, each material has its unique parameters, at this moment there is available only one material</w:t>
      </w:r>
      <w:r w:rsidR="00794385">
        <w:rPr>
          <w:iCs/>
        </w:rPr>
        <w:t>.</w:t>
      </w:r>
    </w:p>
    <w:p w14:paraId="57658BD1" w14:textId="1D90DB35" w:rsidR="005F7CF9" w:rsidRDefault="005F7CF9" w:rsidP="00673F37">
      <w:pPr>
        <w:pStyle w:val="Heading3"/>
      </w:pPr>
      <w:r w:rsidRPr="00673F37">
        <w:t xml:space="preserve"> </w:t>
      </w:r>
      <w:r w:rsidR="00673F37">
        <w:t>Objects list</w:t>
      </w:r>
    </w:p>
    <w:p w14:paraId="086C259F" w14:textId="77777777" w:rsidR="00A36F32" w:rsidRDefault="00673F37" w:rsidP="00673F37">
      <w:r>
        <w:t xml:space="preserve">Component of the UI, where </w:t>
      </w:r>
      <w:r w:rsidR="00487B27">
        <w:t>a list of all objects is shown</w:t>
      </w:r>
      <w:r w:rsidR="002944B6">
        <w:t>, you can select any object to change its properties on the tab</w:t>
      </w:r>
      <w:r w:rsidR="00754D88">
        <w:t xml:space="preserve"> and to show its position </w:t>
      </w:r>
      <w:r w:rsidR="00117CD2">
        <w:t>on the Canvas</w:t>
      </w:r>
      <w:r w:rsidR="00653767">
        <w:t>.</w:t>
      </w:r>
    </w:p>
    <w:p w14:paraId="2730B7D4" w14:textId="77777777" w:rsidR="00F13855" w:rsidRDefault="00A36F32" w:rsidP="00673F37">
      <w:r>
        <w:t xml:space="preserve">To move and zoom canvas to a needed object, </w:t>
      </w:r>
      <w:r w:rsidR="00BF6636">
        <w:t>double-click on the needed object in the list.</w:t>
      </w:r>
      <w:r w:rsidR="008B2D8C">
        <w:t xml:space="preserve"> To delete object, select it and press “Delete”.</w:t>
      </w:r>
      <w:r w:rsidR="00D03DD4">
        <w:t xml:space="preserve"> To change selection of the object you can also move by the arrows </w:t>
      </w:r>
      <w:r w:rsidR="00D15C63">
        <w:t>“Up” and “Down” or use “W” and “S”.</w:t>
      </w:r>
    </w:p>
    <w:p w14:paraId="6389E839" w14:textId="4476B7AB" w:rsidR="00F13855" w:rsidRDefault="00E7187C" w:rsidP="00F13855">
      <w:pPr>
        <w:pStyle w:val="Heading3"/>
      </w:pPr>
      <w:r>
        <w:lastRenderedPageBreak/>
        <w:t>UI bar</w:t>
      </w:r>
    </w:p>
    <w:p w14:paraId="1B364CC7" w14:textId="37DB4D68" w:rsidR="00E7187C" w:rsidRDefault="00E7187C" w:rsidP="00E7187C">
      <w:r>
        <w:t xml:space="preserve">UI bar contains two parts – general simulation control and </w:t>
      </w:r>
      <w:r w:rsidR="008D0566">
        <w:t>simulation run controls.</w:t>
      </w:r>
    </w:p>
    <w:p w14:paraId="6C925588" w14:textId="1DEAC398" w:rsidR="00EA0CDF" w:rsidRPr="005377C6" w:rsidRDefault="004B1AC7" w:rsidP="00E7187C">
      <w:pPr>
        <w:rPr>
          <w:del w:id="0" w:author="Microsoft Word" w:date="2024-07-13T06:54:00Z" w16du:dateUtc="2024-07-13T04:54:00Z"/>
        </w:rPr>
      </w:pPr>
      <w:r w:rsidRPr="004B1AC7">
        <w:drawing>
          <wp:inline distT="0" distB="0" distL="0" distR="0" wp14:anchorId="5F0C802A" wp14:editId="3DE63006">
            <wp:extent cx="1181161" cy="457223"/>
            <wp:effectExtent l="0" t="0" r="0" b="0"/>
            <wp:docPr id="139332966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29666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96F3" w14:textId="77777777" w:rsidR="00EA0CDF" w:rsidRDefault="005377C6" w:rsidP="00EA0CDF">
      <w:pPr>
        <w:pStyle w:val="ListParagraph"/>
        <w:numPr>
          <w:ilvl w:val="0"/>
          <w:numId w:val="15"/>
        </w:numPr>
      </w:pPr>
      <w:r w:rsidRPr="00107A58">
        <w:rPr>
          <w:b/>
          <w:bCs/>
        </w:rPr>
        <w:t xml:space="preserve">Add </w:t>
      </w:r>
      <w:r w:rsidR="00F801CE" w:rsidRPr="00107A58">
        <w:rPr>
          <w:b/>
          <w:bCs/>
        </w:rPr>
        <w:t xml:space="preserve">Button </w:t>
      </w:r>
      <w:r w:rsidR="00107A58">
        <w:t xml:space="preserve">– </w:t>
      </w:r>
      <w:r>
        <w:t>add objects to the simulation</w:t>
      </w:r>
      <w:r w:rsidR="00107A58">
        <w:t>.</w:t>
      </w:r>
    </w:p>
    <w:p w14:paraId="386E2AA9" w14:textId="77777777" w:rsidR="00EA0CDF" w:rsidRDefault="00107A58" w:rsidP="00EA0CDF">
      <w:pPr>
        <w:pStyle w:val="ListParagraph"/>
        <w:numPr>
          <w:ilvl w:val="0"/>
          <w:numId w:val="15"/>
        </w:numPr>
      </w:pPr>
      <w:r w:rsidRPr="00EA0CDF">
        <w:rPr>
          <w:b/>
          <w:bCs/>
        </w:rPr>
        <w:t xml:space="preserve">Save Button </w:t>
      </w:r>
      <w:r>
        <w:t>– save</w:t>
      </w:r>
      <w:r w:rsidR="005E23D3">
        <w:t xml:space="preserve"> simulation to the </w:t>
      </w:r>
      <w:r w:rsidR="00EA0CDF">
        <w:t>file</w:t>
      </w:r>
    </w:p>
    <w:p w14:paraId="17A10ED5" w14:textId="77777777" w:rsidR="00EA0CDF" w:rsidRDefault="00EA0CDF" w:rsidP="00EA0CDF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Open Button </w:t>
      </w:r>
      <w:r>
        <w:t>– open simulation from the file</w:t>
      </w:r>
    </w:p>
    <w:p w14:paraId="4A872387" w14:textId="77777777" w:rsidR="00387B07" w:rsidRDefault="00EA0CDF" w:rsidP="00EA0CDF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Delete Button </w:t>
      </w:r>
      <w:r>
        <w:t>– delete all the objects from the scene</w:t>
      </w:r>
    </w:p>
    <w:p w14:paraId="20110603" w14:textId="77777777" w:rsidR="001525CD" w:rsidRDefault="001525CD" w:rsidP="00387B07">
      <w:r w:rsidRPr="001525CD">
        <w:drawing>
          <wp:inline distT="0" distB="0" distL="0" distR="0" wp14:anchorId="0126EE06" wp14:editId="4D860F21">
            <wp:extent cx="1905098" cy="457223"/>
            <wp:effectExtent l="0" t="0" r="0" b="0"/>
            <wp:docPr id="95901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F2AF" w14:textId="365C8652" w:rsidR="00107A58" w:rsidRDefault="001525CD" w:rsidP="001525C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Start </w:t>
      </w:r>
      <w:r w:rsidR="008F75B0">
        <w:rPr>
          <w:b/>
          <w:bCs/>
        </w:rPr>
        <w:t xml:space="preserve">Button </w:t>
      </w:r>
      <w:r w:rsidR="008F75B0">
        <w:t>–</w:t>
      </w:r>
      <w:r>
        <w:t xml:space="preserve"> start simulation</w:t>
      </w:r>
    </w:p>
    <w:p w14:paraId="5A997F76" w14:textId="51554BFD" w:rsidR="001525CD" w:rsidRDefault="008F75B0" w:rsidP="001525CD">
      <w:pPr>
        <w:pStyle w:val="ListParagraph"/>
        <w:numPr>
          <w:ilvl w:val="0"/>
          <w:numId w:val="16"/>
        </w:numPr>
      </w:pPr>
      <w:r>
        <w:rPr>
          <w:b/>
          <w:bCs/>
        </w:rPr>
        <w:t>Pause Button</w:t>
      </w:r>
      <w:r>
        <w:t xml:space="preserve"> </w:t>
      </w:r>
      <w:r>
        <w:t>–</w:t>
      </w:r>
      <w:r>
        <w:t xml:space="preserve"> pause the simulation</w:t>
      </w:r>
    </w:p>
    <w:p w14:paraId="50A97CFD" w14:textId="7189491D" w:rsidR="008F75B0" w:rsidRDefault="008F75B0" w:rsidP="001525C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Stop Button </w:t>
      </w:r>
      <w:r>
        <w:t>–</w:t>
      </w:r>
      <w:r>
        <w:t xml:space="preserve"> stop the simulation</w:t>
      </w:r>
    </w:p>
    <w:p w14:paraId="78106608" w14:textId="0C2F6FBD" w:rsidR="008F75B0" w:rsidRDefault="008F75B0" w:rsidP="001525C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Reset </w:t>
      </w:r>
      <w:r w:rsidR="002E08F9">
        <w:rPr>
          <w:b/>
          <w:bCs/>
        </w:rPr>
        <w:t xml:space="preserve">Button </w:t>
      </w:r>
      <w:r w:rsidR="002E08F9">
        <w:t>–</w:t>
      </w:r>
      <w:r w:rsidR="002E08F9">
        <w:t xml:space="preserve"> reset the simulation</w:t>
      </w:r>
    </w:p>
    <w:p w14:paraId="7A196256" w14:textId="20445B9E" w:rsidR="002E08F9" w:rsidRPr="005377C6" w:rsidRDefault="002E08F9" w:rsidP="001525CD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Simulation time Label </w:t>
      </w:r>
      <w:r>
        <w:t>–</w:t>
      </w:r>
      <w:r>
        <w:t xml:space="preserve"> current time of the simulation</w:t>
      </w:r>
    </w:p>
    <w:p w14:paraId="13900EE3" w14:textId="005DBD38" w:rsidR="00673F37" w:rsidRPr="00673F37" w:rsidRDefault="002944B6" w:rsidP="00673F37">
      <w:r>
        <w:t xml:space="preserve"> </w:t>
      </w:r>
    </w:p>
    <w:p w14:paraId="77CC575A" w14:textId="77777777" w:rsidR="00F13855" w:rsidRDefault="00F13855">
      <w:pPr>
        <w:rPr>
          <w:rStyle w:val="IntenseReference"/>
          <w:rFonts w:asciiTheme="majorHAnsi" w:eastAsiaTheme="majorEastAsia" w:hAnsiTheme="majorHAnsi" w:cstheme="majorBidi"/>
          <w:kern w:val="28"/>
          <w:sz w:val="56"/>
          <w:szCs w:val="56"/>
        </w:rPr>
      </w:pPr>
      <w:r>
        <w:rPr>
          <w:rStyle w:val="IntenseReference"/>
        </w:rPr>
        <w:br w:type="page"/>
      </w:r>
    </w:p>
    <w:p w14:paraId="384DE8D8" w14:textId="4E8C4F55" w:rsidR="006B26DF" w:rsidRPr="00A56295" w:rsidRDefault="006B26DF" w:rsidP="00AF384C">
      <w:pPr>
        <w:pStyle w:val="Title"/>
        <w:rPr>
          <w:rStyle w:val="IntenseReference"/>
        </w:rPr>
      </w:pPr>
      <w:r w:rsidRPr="00A56295">
        <w:rPr>
          <w:rStyle w:val="IntenseReference"/>
        </w:rPr>
        <w:lastRenderedPageBreak/>
        <w:t>Technical documentation</w:t>
      </w:r>
    </w:p>
    <w:p w14:paraId="654E6FB3" w14:textId="2E00F7A1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9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10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6B36AEC9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lastRenderedPageBreak/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439D54AA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11" w:anchor=":~:text=The%20rate%20of%20heat%20transfer%20by%20emitted%20radiation%20is%20determined,its%20absolute%20temperature%20in%20kelvin" w:history="1">
        <w:r w:rsidR="00856848" w:rsidRPr="00797EA3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Pr="007B299C" w:rsidRDefault="002E08F9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hyperlink r:id="rId12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78DF5BBB" w14:textId="0885EDFC" w:rsidR="007B299C" w:rsidRPr="000E4F1F" w:rsidRDefault="006015A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r w:rsidRPr="006015A8">
        <w:rPr>
          <w:rStyle w:val="Hyperlink"/>
          <w:i/>
          <w:iCs/>
          <w:color w:val="404040" w:themeColor="text1" w:themeTint="BF"/>
          <w:u w:val="none"/>
        </w:rPr>
        <w:t>https://web.mit.edu/16.unified/www/FALL/thermodynamics/notes/node136.html</w:t>
      </w:r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Pr="00856848" w:rsidRDefault="000A57E4" w:rsidP="00822FBA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6331D6AB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×k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0566085D" w:rsidR="004C19F2" w:rsidRPr="00AE3EA8" w:rsidRDefault="00327BD3" w:rsidP="00822F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×k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C83182" w14:textId="7B9DF3B2" w:rsidR="00AE3EA8" w:rsidRPr="000E4F1F" w:rsidRDefault="00AE3EA8" w:rsidP="00822FBA">
      <w:pPr>
        <w:rPr>
          <w:rFonts w:eastAsiaTheme="minorEastAsia"/>
        </w:rPr>
      </w:pPr>
      <w:r>
        <w:rPr>
          <w:rFonts w:eastAsiaTheme="minorEastAsia"/>
        </w:rPr>
        <w:t xml:space="preserve">where, k is count of a </w:t>
      </w:r>
      <w:r w:rsidR="005A6B7B">
        <w:rPr>
          <w:rFonts w:eastAsiaTheme="minorEastAsia"/>
        </w:rPr>
        <w:t>side of a square</w:t>
      </w:r>
      <w:r>
        <w:rPr>
          <w:rFonts w:eastAsiaTheme="minorEastAsia"/>
        </w:rPr>
        <w:t xml:space="preserve"> that are not touching other squares</w:t>
      </w:r>
    </w:p>
    <w:p w14:paraId="37F7B309" w14:textId="61CAA5FB" w:rsidR="000E4F1F" w:rsidRPr="000D23C0" w:rsidRDefault="000E4F1F" w:rsidP="00822FBA">
      <w:pPr>
        <w:rPr>
          <w:rFonts w:eastAsiaTheme="minorEastAsia"/>
        </w:rPr>
      </w:pPr>
      <w:r>
        <w:rPr>
          <w:rFonts w:eastAsiaTheme="minorEastAsia"/>
        </w:rPr>
        <w:t xml:space="preserve">In our simulation </w:t>
      </w:r>
      <w:r w:rsidR="000D23C0">
        <w:rPr>
          <w:rFonts w:eastAsiaTheme="minorEastAsia"/>
        </w:rPr>
        <w:t xml:space="preserve">to </w:t>
      </w:r>
      <w:r w:rsidR="008C508A">
        <w:rPr>
          <w:rFonts w:eastAsiaTheme="minorEastAsia"/>
        </w:rPr>
        <w:t xml:space="preserve">simplify calculations we assume that every </w:t>
      </w:r>
      <w:r w:rsidR="007F2564">
        <w:rPr>
          <w:rFonts w:eastAsiaTheme="minorEastAsia"/>
        </w:rPr>
        <w:t>object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>loses</w:t>
      </w:r>
      <w:r w:rsidR="008C508A">
        <w:rPr>
          <w:rFonts w:eastAsiaTheme="minorEastAsia"/>
        </w:rPr>
        <w:t xml:space="preserve"> </w:t>
      </w:r>
      <w:r w:rsidR="00CF08CB">
        <w:rPr>
          <w:rFonts w:eastAsiaTheme="minorEastAsia"/>
        </w:rPr>
        <w:t>radiation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 xml:space="preserve">heat to air if it’s not touching </w:t>
      </w:r>
      <w:r w:rsidR="00CF08CB">
        <w:rPr>
          <w:rFonts w:eastAsiaTheme="minorEastAsia"/>
        </w:rPr>
        <w:t xml:space="preserve">other squares. </w:t>
      </w:r>
      <w:r w:rsidR="005147FF">
        <w:rPr>
          <w:rFonts w:eastAsiaTheme="minorEastAsia"/>
        </w:rPr>
        <w:t>So,</w:t>
      </w:r>
      <w:r w:rsidR="00CF08CB">
        <w:rPr>
          <w:rFonts w:eastAsiaTheme="minorEastAsia"/>
        </w:rPr>
        <w:t xml:space="preserve"> we are adjusting area based on how many “free” sides do we have.</w:t>
      </w:r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1814D7D9" w:rsidR="00DB6313" w:rsidRDefault="00A23D56" w:rsidP="00822FBA">
      <w:pPr>
        <w:rPr>
          <w:rFonts w:eastAsiaTheme="minorEastAsia"/>
        </w:rPr>
      </w:pPr>
      <w:r w:rsidRPr="009B782B">
        <w:rPr>
          <w:rFonts w:eastAsiaTheme="minorEastAsia"/>
        </w:rPr>
        <w:t xml:space="preserve">If radiation heat is transferred between two objects, it can be expressed with </w:t>
      </w:r>
      <w:r w:rsidR="0058063B" w:rsidRPr="009B782B">
        <w:rPr>
          <w:rFonts w:eastAsiaTheme="minorEastAsia"/>
        </w:rPr>
        <w:t>this formula</w:t>
      </w:r>
      <w:r w:rsidR="009B782B">
        <w:rPr>
          <w:rFonts w:eastAsiaTheme="minorEastAsia"/>
        </w:rPr>
        <w:t>:</w:t>
      </w:r>
    </w:p>
    <w:p w14:paraId="65AE66B4" w14:textId="7EAEA52E" w:rsidR="009B782B" w:rsidRPr="00FA63A4" w:rsidRDefault="002E08F9" w:rsidP="008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-1)</m:t>
              </m:r>
            </m:den>
          </m:f>
        </m:oMath>
      </m:oMathPara>
    </w:p>
    <w:p w14:paraId="436BA2E2" w14:textId="2D056C79" w:rsidR="00FA63A4" w:rsidRDefault="00FA63A4" w:rsidP="00822FBA">
      <w:pPr>
        <w:rPr>
          <w:rFonts w:ascii="Arial" w:eastAsiaTheme="minorEastAsia" w:hAnsi="Arial" w:cs="Arial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emissivity co</w:t>
      </w:r>
      <w:r w:rsidR="00DA1A8A">
        <w:rPr>
          <w:rFonts w:eastAsiaTheme="minorEastAsia"/>
        </w:rPr>
        <w:t xml:space="preserve">efficients of the objects,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1A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1A8A">
        <w:rPr>
          <w:rFonts w:eastAsiaTheme="minorEastAsia"/>
        </w:rPr>
        <w:t xml:space="preserve"> are determine surface areas</w:t>
      </w:r>
      <w:r w:rsidR="00EF3BC4">
        <w:rPr>
          <w:rFonts w:eastAsiaTheme="minorEastAsia"/>
        </w:rPr>
        <w:t xml:space="preserve">(they are always equal),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B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BC4">
        <w:rPr>
          <w:rFonts w:eastAsiaTheme="minorEastAsia"/>
        </w:rPr>
        <w:t xml:space="preserve"> are the temperatures of the objects,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1E1E94">
        <w:rPr>
          <w:rFonts w:ascii="Arial" w:eastAsiaTheme="minorEastAsia" w:hAnsi="Arial" w:cs="Arial"/>
        </w:rPr>
        <w:t xml:space="preserve"> is a view factor between objects</w:t>
      </w:r>
    </w:p>
    <w:p w14:paraId="6979613B" w14:textId="0D7312F4" w:rsidR="001334BD" w:rsidRDefault="001334BD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So,</w:t>
      </w:r>
    </w:p>
    <w:p w14:paraId="6E08163B" w14:textId="77777777" w:rsidR="00D942B0" w:rsidRPr="00D942B0" w:rsidRDefault="002E08F9" w:rsidP="00822FB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×t</m:t>
          </m:r>
        </m:oMath>
      </m:oMathPara>
    </w:p>
    <w:p w14:paraId="3BF77A7D" w14:textId="4E2EA1F5" w:rsidR="001334BD" w:rsidRPr="002159DC" w:rsidRDefault="001334BD" w:rsidP="00822F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× l ×  h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152403" w14:textId="29A0A38A" w:rsidR="002159DC" w:rsidRPr="00D942B0" w:rsidRDefault="00F208E6" w:rsidP="00822FBA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2159DC">
        <w:rPr>
          <w:rFonts w:eastAsiaTheme="minorEastAsia"/>
          <w:iCs/>
        </w:rPr>
        <w:t>:</w:t>
      </w:r>
    </w:p>
    <w:p w14:paraId="7756375E" w14:textId="4E61DE39" w:rsidR="00D942B0" w:rsidRPr="002159DC" w:rsidRDefault="00D942B0" w:rsidP="008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09736C5" w14:textId="6A6BCE46" w:rsidR="001C41CB" w:rsidRPr="00212548" w:rsidRDefault="002E08F9" w:rsidP="001C41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10B692" w14:textId="73C35D5A" w:rsidR="00212548" w:rsidRPr="00B931AB" w:rsidRDefault="00212548" w:rsidP="001C41C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49658A" w14:textId="67336EC8" w:rsidR="00B931AB" w:rsidRPr="00B45D7C" w:rsidRDefault="00B931AB" w:rsidP="001C41CB">
      <w:pPr>
        <w:rPr>
          <w:rFonts w:eastAsiaTheme="minorEastAsia"/>
          <w:i/>
        </w:rPr>
      </w:pPr>
      <w:r>
        <w:rPr>
          <w:rFonts w:eastAsiaTheme="minorEastAsia"/>
          <w:iCs/>
        </w:rPr>
        <w:t xml:space="preserve">To simplify calculations, we calculate radiation between every two objects in our simulation and we assume that </w:t>
      </w:r>
      <w:r w:rsidR="00923342">
        <w:rPr>
          <w:rFonts w:eastAsiaTheme="minorEastAsia"/>
          <w:iCs/>
        </w:rPr>
        <w:t>the view factor is always 1</w:t>
      </w:r>
      <w:r w:rsidR="00B60FBD">
        <w:rPr>
          <w:rFonts w:eastAsiaTheme="minorEastAsia"/>
          <w:iCs/>
        </w:rPr>
        <w:t>.</w:t>
      </w:r>
      <w:r w:rsidR="00397B93">
        <w:rPr>
          <w:rFonts w:eastAsiaTheme="minorEastAsia"/>
          <w:iCs/>
        </w:rPr>
        <w:t xml:space="preserve"> </w:t>
      </w:r>
      <w:r w:rsidR="0047237B">
        <w:rPr>
          <w:rFonts w:eastAsiaTheme="minorEastAsia"/>
          <w:iCs/>
        </w:rPr>
        <w:t>It</w:t>
      </w:r>
      <w:r w:rsidR="00397B93">
        <w:rPr>
          <w:rFonts w:eastAsiaTheme="minorEastAsia"/>
          <w:iCs/>
        </w:rPr>
        <w:t xml:space="preserve"> will be calculated as:</w:t>
      </w:r>
      <w:r w:rsidR="00397B93"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 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14:paraId="08AD37ED" w14:textId="77777777" w:rsidR="001C41CB" w:rsidRPr="001C41CB" w:rsidRDefault="001C41CB" w:rsidP="00822FBA">
      <w:pPr>
        <w:rPr>
          <w:rFonts w:eastAsiaTheme="minorEastAsia"/>
          <w:iCs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Default="00101038" w:rsidP="00101038">
      <w:pPr>
        <w:pStyle w:val="Heading1"/>
      </w:pPr>
      <w:r w:rsidRPr="00101038">
        <w:lastRenderedPageBreak/>
        <w:t>Engine</w:t>
      </w:r>
    </w:p>
    <w:p w14:paraId="0C921EAF" w14:textId="114BE4CF" w:rsidR="00ED2EFC" w:rsidRDefault="00ED2EFC" w:rsidP="00ED2EFC">
      <w:pPr>
        <w:pStyle w:val="Heading2"/>
      </w:pPr>
      <w:r>
        <w:t>Engine calculations</w:t>
      </w:r>
    </w:p>
    <w:p w14:paraId="5693E26C" w14:textId="6583BA56" w:rsidR="00397B2D" w:rsidRDefault="00397B2D" w:rsidP="00397B2D">
      <w:r>
        <w:t>For now, all calculations are made in one thread, for every step of the simulation (that equals for now to 1/120 sec)</w:t>
      </w:r>
      <w:r w:rsidR="00D72C52">
        <w:t>.</w:t>
      </w:r>
      <w:r w:rsidR="005A09C4">
        <w:t xml:space="preserve"> </w:t>
      </w:r>
    </w:p>
    <w:p w14:paraId="0DBDA5CE" w14:textId="3980D5DA" w:rsidR="00E73B0C" w:rsidRPr="008517E3" w:rsidRDefault="00E73B0C" w:rsidP="00397B2D">
      <w:r>
        <w:t>Engine includes two managers</w:t>
      </w:r>
      <w:r w:rsidR="00631832">
        <w:t xml:space="preserve">: </w:t>
      </w:r>
      <w:r w:rsidR="00631832" w:rsidRPr="00285836">
        <w:rPr>
          <w:b/>
          <w:bCs/>
        </w:rPr>
        <w:t>ConductionTransferManager</w:t>
      </w:r>
      <w:r w:rsidR="00631832">
        <w:t xml:space="preserve"> and </w:t>
      </w:r>
      <w:r w:rsidR="00631832" w:rsidRPr="00285836">
        <w:rPr>
          <w:b/>
          <w:bCs/>
        </w:rPr>
        <w:t>RadiationHeatManager</w:t>
      </w:r>
      <w:r w:rsidR="008E578E">
        <w:t>, where heat transfers are being calculated.</w:t>
      </w:r>
    </w:p>
    <w:p w14:paraId="439B21EB" w14:textId="13845ECF" w:rsidR="008517E3" w:rsidRDefault="008517E3" w:rsidP="00397B2D">
      <w:pPr>
        <w:rPr>
          <w:rFonts w:eastAsiaTheme="minorEastAsia"/>
        </w:rPr>
      </w:pPr>
      <w:r>
        <w:t>Now Engine optimized to perform conduction transfer with time</w:t>
      </w:r>
      <w:r w:rsidR="00ED3963"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, where n is </w:t>
      </w:r>
      <w:r w:rsidR="00ED3963">
        <w:t xml:space="preserve">count of objects and radiation transfer in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64F1F">
        <w:rPr>
          <w:rFonts w:eastAsiaTheme="minorEastAsia"/>
        </w:rPr>
        <w:t>.  Radiation transfer will be remade after.</w:t>
      </w:r>
    </w:p>
    <w:p w14:paraId="06DB6FDB" w14:textId="42B31439" w:rsidR="007A598C" w:rsidRDefault="007A598C" w:rsidP="007A598C">
      <w:pPr>
        <w:pStyle w:val="Heading2"/>
      </w:pPr>
      <w:r>
        <w:t>OptimizationManager</w:t>
      </w:r>
    </w:p>
    <w:p w14:paraId="7FCDE37E" w14:textId="14CF6B36" w:rsidR="00863BAF" w:rsidRPr="00AF0B19" w:rsidRDefault="00863BAF" w:rsidP="00863BAF">
      <w:r w:rsidRPr="00AF0B19">
        <w:t xml:space="preserve">The </w:t>
      </w:r>
      <w:r w:rsidRPr="00AF0B19">
        <w:rPr>
          <w:b/>
          <w:bCs/>
        </w:rPr>
        <w:t>OptimizationManager</w:t>
      </w:r>
      <w:r w:rsidRPr="00AF0B19">
        <w:t xml:space="preserve"> class provides methods for optimizing the engine by setting adj</w:t>
      </w:r>
      <w:r w:rsidR="001F68D3" w:rsidRPr="00AF0B19">
        <w:t>a</w:t>
      </w:r>
      <w:r w:rsidRPr="00AF0B19">
        <w:t>cent squares to be touching. We don’t have</w:t>
      </w:r>
      <w:r w:rsidR="001F68D3" w:rsidRPr="00AF0B19">
        <w:t xml:space="preserve"> to check</w:t>
      </w:r>
      <w:r w:rsidRPr="00AF0B19">
        <w:t xml:space="preserve"> if objects are touching on every time step</w:t>
      </w:r>
      <w:r w:rsidR="00E560ED" w:rsidRPr="00AF0B19">
        <w:t>, so it will be done before the simulation starts.</w:t>
      </w:r>
      <w:r w:rsidR="008430A6">
        <w:t xml:space="preserve"> Optimization has a big enough time complexity, but it will be done only once before the start of the engine.</w:t>
      </w:r>
    </w:p>
    <w:p w14:paraId="289D08BF" w14:textId="40D51E1A" w:rsidR="00A8171A" w:rsidRDefault="00AE5478" w:rsidP="00AE5478">
      <w:pPr>
        <w:pStyle w:val="Heading3"/>
      </w:pPr>
      <w:r>
        <w:t>Functions</w:t>
      </w:r>
    </w:p>
    <w:p w14:paraId="0D0D32AD" w14:textId="7046B3EC" w:rsidR="00AE5478" w:rsidRPr="005B3FF7" w:rsidRDefault="001472A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Optimize(List&lt;EngineObject&gt; objects) – main function of the class, that clears optimized data and recalculates it. Called only after some changes are </w:t>
      </w:r>
      <w:r w:rsidR="005B3FF7">
        <w:rPr>
          <w:rFonts w:ascii="Cascadia Mono" w:hAnsi="Cascadia Mono" w:cs="Cascadia Mono"/>
          <w:color w:val="000000"/>
          <w:kern w:val="0"/>
          <w:sz w:val="19"/>
          <w:szCs w:val="19"/>
        </w:rPr>
        <w:t>made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the simulation.</w:t>
      </w:r>
    </w:p>
    <w:p w14:paraId="0CC4C4C5" w14:textId="3CC2A90E" w:rsidR="005B3FF7" w:rsidRPr="00963ADE" w:rsidRDefault="005B3FF7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FillExternalSquares(List&lt;GrainSquare&gt; squares1, List&lt;GrainSquare&gt; squares2)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f</w:t>
      </w:r>
      <w:r w:rsidR="00DB62F3">
        <w:rPr>
          <w:rFonts w:ascii="Cascadia Mono" w:hAnsi="Cascadia Mono" w:cs="Cascadia Mono"/>
          <w:color w:val="000000"/>
          <w:kern w:val="0"/>
          <w:sz w:val="19"/>
          <w:szCs w:val="19"/>
        </w:rPr>
        <w:t>ill adjuscent squares for two lists of squares</w:t>
      </w:r>
    </w:p>
    <w:p w14:paraId="2A0FDCE4" w14:textId="1E781BE6" w:rsidR="00963ADE" w:rsidRPr="00963ADE" w:rsidRDefault="00963AD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OptimizeTouching(List&lt;EngineObject&gt; objects)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ptimize touching objects, by setting adjuscent squares for every square of an object</w:t>
      </w:r>
    </w:p>
    <w:p w14:paraId="68CD2AC6" w14:textId="53D25E86" w:rsidR="00963ADE" w:rsidRPr="00AE5478" w:rsidRDefault="00963AD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ClearOptimization(List&lt;EngineObject&gt; objects)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clear optimization</w:t>
      </w:r>
    </w:p>
    <w:p w14:paraId="67FD78A0" w14:textId="4B298ACE" w:rsidR="00B45D7C" w:rsidRDefault="00B45D7C" w:rsidP="00B45D7C">
      <w:pPr>
        <w:pStyle w:val="Heading2"/>
      </w:pPr>
      <w:r>
        <w:t>Radiation</w:t>
      </w:r>
      <w:r w:rsidR="002F2F2C">
        <w:t>TransferManager</w:t>
      </w:r>
    </w:p>
    <w:p w14:paraId="1C78E948" w14:textId="3FCACE71" w:rsidR="002F2F2C" w:rsidRDefault="00381179" w:rsidP="002F2F2C">
      <w:r>
        <w:t xml:space="preserve">The </w:t>
      </w:r>
      <w:r w:rsidRPr="00285836">
        <w:rPr>
          <w:b/>
          <w:bCs/>
        </w:rPr>
        <w:t>RadiationTransferManager</w:t>
      </w:r>
      <w:r>
        <w:t xml:space="preserve"> provides methods for calculating and transfer</w:t>
      </w:r>
      <w:r w:rsidR="00CA5440">
        <w:t xml:space="preserve">ring radiation </w:t>
      </w:r>
      <w:r w:rsidR="00650D38">
        <w:t xml:space="preserve">heat between objects in the simulation. It includes methods for transferring radiation heat between </w:t>
      </w:r>
      <w:r w:rsidR="00C40B0B">
        <w:t>two objects and radiation heat loss to air.</w:t>
      </w:r>
    </w:p>
    <w:p w14:paraId="29CDD666" w14:textId="6A8E205E" w:rsidR="00285836" w:rsidRDefault="00285836" w:rsidP="00285836">
      <w:pPr>
        <w:pStyle w:val="Heading3"/>
      </w:pPr>
      <w:r>
        <w:t>Functions</w:t>
      </w:r>
    </w:p>
    <w:p w14:paraId="5F2555C2" w14:textId="5C0507D0" w:rsidR="000C65D1" w:rsidRPr="005172EB" w:rsidRDefault="000C65D1" w:rsidP="000C65D1">
      <w:pPr>
        <w:pStyle w:val="ListParagraph"/>
        <w:numPr>
          <w:ilvl w:val="0"/>
          <w:numId w:val="9"/>
        </w:numPr>
      </w:pPr>
      <w: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ublic static void TransferRadiationHeat(List&lt;EngineObject&gt; objects)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</w:t>
      </w:r>
      <w:r w:rsidR="00857B9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main method of the class, provides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>transferring radiation heat loss to air, then transferring radiation heat between objects</w:t>
      </w:r>
      <w:r w:rsidR="00763B4A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D50BD67" w14:textId="67F83416" w:rsidR="005172EB" w:rsidRPr="00412797" w:rsidRDefault="005172EB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TransferRadiationHeatLooseToAir(EngineObject obj) – transfers radiation heat loss to air</w:t>
      </w:r>
    </w:p>
    <w:p w14:paraId="517E8F62" w14:textId="25120FBB" w:rsidR="00412797" w:rsidRPr="00020B78" w:rsidRDefault="00412797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TransferRadiationBetweenTwoObjects(EngineObject obj1, EngineObject obj2) – transfer radiation heat between two objects</w:t>
      </w:r>
    </w:p>
    <w:p w14:paraId="76A86939" w14:textId="728EB359" w:rsidR="00020B78" w:rsidRDefault="00020B78" w:rsidP="00020B78">
      <w:pPr>
        <w:pStyle w:val="Heading2"/>
      </w:pPr>
      <w:r>
        <w:lastRenderedPageBreak/>
        <w:t>ConductionTransferManager</w:t>
      </w:r>
    </w:p>
    <w:p w14:paraId="3471B07C" w14:textId="57D650B6" w:rsidR="00020B78" w:rsidRDefault="008E3175" w:rsidP="00020B78">
      <w:r>
        <w:t>The ConductionTransferManager class provides m</w:t>
      </w:r>
      <w:r w:rsidR="004331BF">
        <w:t>ethods for calculating and transferring conduction heat between objects in the simulation</w:t>
      </w:r>
      <w:r w:rsidR="006E700C">
        <w:t>,</w:t>
      </w:r>
    </w:p>
    <w:p w14:paraId="699BDCCB" w14:textId="46FD9F87" w:rsidR="00BE162F" w:rsidRDefault="00BE162F" w:rsidP="00BE162F">
      <w:pPr>
        <w:pStyle w:val="Heading3"/>
      </w:pPr>
      <w:r>
        <w:t>Functions</w:t>
      </w:r>
    </w:p>
    <w:p w14:paraId="7D5377E3" w14:textId="44F401AC" w:rsidR="00BE162F" w:rsidRPr="00506595" w:rsidRDefault="00BE162F" w:rsidP="00BE162F">
      <w:pPr>
        <w:pStyle w:val="ListParagraph"/>
        <w:numPr>
          <w:ilvl w:val="0"/>
          <w:numId w:val="10"/>
        </w:numPr>
      </w:pPr>
      <w:r w:rsidRPr="00BE162F">
        <w:rPr>
          <w:rFonts w:ascii="Cascadia Mono" w:hAnsi="Cascadia Mono" w:cs="Cascadia Mono"/>
          <w:color w:val="000000"/>
          <w:kern w:val="0"/>
          <w:sz w:val="19"/>
          <w:szCs w:val="19"/>
        </w:rPr>
        <w:t>public static void TransferConductionHeat(List&lt;EngineObject&gt;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main </w:t>
      </w:r>
      <w:r w:rsidR="00066154">
        <w:rPr>
          <w:rFonts w:ascii="Cascadia Mono" w:hAnsi="Cascadia Mono" w:cs="Cascadia Mono"/>
          <w:color w:val="000000"/>
          <w:kern w:val="0"/>
          <w:sz w:val="19"/>
          <w:szCs w:val="19"/>
        </w:rPr>
        <w:t>method of the class, transfers heat between all GrainSquares of</w:t>
      </w:r>
      <w:r w:rsidR="005065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objects.</w:t>
      </w:r>
    </w:p>
    <w:p w14:paraId="3C022183" w14:textId="51BC2B16" w:rsidR="00506595" w:rsidRPr="00E674F8" w:rsidRDefault="00E81FE2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TransferHeatForObject(EngineObject obj)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transfers heat </w:t>
      </w:r>
      <w:r w:rsidR="00C174AD">
        <w:rPr>
          <w:rFonts w:ascii="Cascadia Mono" w:hAnsi="Cascadia Mono" w:cs="Cascadia Mono"/>
          <w:color w:val="000000"/>
          <w:kern w:val="0"/>
          <w:sz w:val="19"/>
          <w:szCs w:val="19"/>
        </w:rPr>
        <w:t>for every GrainSquare with its adjacent squares.</w:t>
      </w:r>
    </w:p>
    <w:p w14:paraId="667D17BE" w14:textId="7D9357BC" w:rsidR="00E674F8" w:rsidRPr="00BE162F" w:rsidRDefault="00E674F8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static void TranferHeatBetweenTwoSquares(GrainSquare sq1, GrainSquare sq2) – transfers heat between two adjacent squares based on calculated formulae.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13847AFA" w:rsidR="000C1EAA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r w:rsidR="00D61B5A">
        <w:t>an</w:t>
      </w:r>
      <w:r>
        <w:t xml:space="preserve"> ID for the object, there can’t be two objects that have the same name</w:t>
      </w:r>
    </w:p>
    <w:p w14:paraId="4E786D05" w14:textId="29D32DEC" w:rsidR="00A31B9E" w:rsidRPr="00E76937" w:rsidRDefault="00A31B9E" w:rsidP="000C1EA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Material </w:t>
      </w:r>
      <w:r>
        <w:t>– material of the object, that includes emissivity, density, specific heat capacity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GetPolygons()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GetSquares()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IsVisible(CanvasManager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GetObjectVisibleArea(out Vector2 topLeft, out Vector2 bottomRight)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SetStartTemperature</w:t>
      </w:r>
      <w:r w:rsidRPr="008453A7">
        <w:t>()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>abstract public string GetObjectTypeString()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ObjectType GetObjectType()</w:t>
      </w:r>
      <w:r w:rsidRPr="008453A7">
        <w:t xml:space="preserve"> - Gets the type of the object as an ObjectType enum.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string GetJsonRepresentation()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bool IsIntersecting(EngineObject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void CacheProperties()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>abstract public List&lt;GrainSquare&gt; GetExternalSquares()</w:t>
      </w:r>
      <w:r w:rsidRPr="008453A7">
        <w:t xml:space="preserve"> – Gets all external GrainSquare’s of an object, that can tranfer heat with other external GrainSquare’s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>, always equal to the Engine.GridStep</w:t>
      </w:r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List&lt;Polygon&gt; GetPolygons()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returns a list of GrainSquares,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 void SetCachedPoints()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caches the other 3 points of of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bool IsVisible(CanvasManager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GetObjectVisibleArea(out Vector2 topLeft, out Vector2 bottomRight)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AddEnergyDelta(double energyDelta)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void ApplyEnergyDelta()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void SetStartTemperature()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override string GetObjectTypeString() - Provides the type identifier for Grainsquare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C35"/>
    <w:multiLevelType w:val="hybridMultilevel"/>
    <w:tmpl w:val="585E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F5D"/>
    <w:multiLevelType w:val="hybridMultilevel"/>
    <w:tmpl w:val="1550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31172"/>
    <w:multiLevelType w:val="hybridMultilevel"/>
    <w:tmpl w:val="CDD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28DF"/>
    <w:multiLevelType w:val="hybridMultilevel"/>
    <w:tmpl w:val="79729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2251B"/>
    <w:multiLevelType w:val="hybridMultilevel"/>
    <w:tmpl w:val="4C24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672D1"/>
    <w:multiLevelType w:val="hybridMultilevel"/>
    <w:tmpl w:val="F932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52011"/>
    <w:multiLevelType w:val="hybridMultilevel"/>
    <w:tmpl w:val="EC54061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4" w15:restartNumberingAfterBreak="0">
    <w:nsid w:val="783314DF"/>
    <w:multiLevelType w:val="hybridMultilevel"/>
    <w:tmpl w:val="CD20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15"/>
  </w:num>
  <w:num w:numId="2" w16cid:durableId="338898917">
    <w:abstractNumId w:val="2"/>
  </w:num>
  <w:num w:numId="3" w16cid:durableId="1922133623">
    <w:abstractNumId w:val="3"/>
  </w:num>
  <w:num w:numId="4" w16cid:durableId="2121562805">
    <w:abstractNumId w:val="7"/>
  </w:num>
  <w:num w:numId="5" w16cid:durableId="74279398">
    <w:abstractNumId w:val="9"/>
  </w:num>
  <w:num w:numId="6" w16cid:durableId="1448574186">
    <w:abstractNumId w:val="11"/>
  </w:num>
  <w:num w:numId="7" w16cid:durableId="440956501">
    <w:abstractNumId w:val="10"/>
  </w:num>
  <w:num w:numId="8" w16cid:durableId="1431389342">
    <w:abstractNumId w:val="6"/>
  </w:num>
  <w:num w:numId="9" w16cid:durableId="1482622444">
    <w:abstractNumId w:val="8"/>
  </w:num>
  <w:num w:numId="10" w16cid:durableId="708534799">
    <w:abstractNumId w:val="4"/>
  </w:num>
  <w:num w:numId="11" w16cid:durableId="1238706081">
    <w:abstractNumId w:val="0"/>
  </w:num>
  <w:num w:numId="12" w16cid:durableId="528185448">
    <w:abstractNumId w:val="1"/>
  </w:num>
  <w:num w:numId="13" w16cid:durableId="300500568">
    <w:abstractNumId w:val="12"/>
  </w:num>
  <w:num w:numId="14" w16cid:durableId="457262061">
    <w:abstractNumId w:val="5"/>
  </w:num>
  <w:num w:numId="15" w16cid:durableId="2119330842">
    <w:abstractNumId w:val="14"/>
  </w:num>
  <w:num w:numId="16" w16cid:durableId="446895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0B78"/>
    <w:rsid w:val="000260C3"/>
    <w:rsid w:val="000442BB"/>
    <w:rsid w:val="000567D8"/>
    <w:rsid w:val="00062595"/>
    <w:rsid w:val="00066154"/>
    <w:rsid w:val="000A57E4"/>
    <w:rsid w:val="000A64E7"/>
    <w:rsid w:val="000C1EAA"/>
    <w:rsid w:val="000C65D1"/>
    <w:rsid w:val="000C7FFC"/>
    <w:rsid w:val="000D23C0"/>
    <w:rsid w:val="000D3525"/>
    <w:rsid w:val="000E4F1F"/>
    <w:rsid w:val="000F3ED2"/>
    <w:rsid w:val="00101038"/>
    <w:rsid w:val="00107A58"/>
    <w:rsid w:val="00117CD2"/>
    <w:rsid w:val="001334BD"/>
    <w:rsid w:val="001472AE"/>
    <w:rsid w:val="001525CD"/>
    <w:rsid w:val="00155B74"/>
    <w:rsid w:val="001678D4"/>
    <w:rsid w:val="00176D6E"/>
    <w:rsid w:val="0018452B"/>
    <w:rsid w:val="001A6269"/>
    <w:rsid w:val="001C3121"/>
    <w:rsid w:val="001C41CB"/>
    <w:rsid w:val="001E1E94"/>
    <w:rsid w:val="001F220E"/>
    <w:rsid w:val="001F68D3"/>
    <w:rsid w:val="00212548"/>
    <w:rsid w:val="002159DC"/>
    <w:rsid w:val="002170C9"/>
    <w:rsid w:val="00217F50"/>
    <w:rsid w:val="00255F16"/>
    <w:rsid w:val="002654E0"/>
    <w:rsid w:val="00266F0B"/>
    <w:rsid w:val="00285836"/>
    <w:rsid w:val="00286088"/>
    <w:rsid w:val="00291C20"/>
    <w:rsid w:val="002944B6"/>
    <w:rsid w:val="00295A36"/>
    <w:rsid w:val="002A5C61"/>
    <w:rsid w:val="002B25B4"/>
    <w:rsid w:val="002B4925"/>
    <w:rsid w:val="002C1DBA"/>
    <w:rsid w:val="002C4F7E"/>
    <w:rsid w:val="002D5FAE"/>
    <w:rsid w:val="002E08F9"/>
    <w:rsid w:val="002E0BC6"/>
    <w:rsid w:val="002F2F2C"/>
    <w:rsid w:val="0032777A"/>
    <w:rsid w:val="00327BD3"/>
    <w:rsid w:val="00381179"/>
    <w:rsid w:val="00387B07"/>
    <w:rsid w:val="00396762"/>
    <w:rsid w:val="00397B2D"/>
    <w:rsid w:val="00397B93"/>
    <w:rsid w:val="003B5AC2"/>
    <w:rsid w:val="003C1E98"/>
    <w:rsid w:val="003C55BF"/>
    <w:rsid w:val="003C69CD"/>
    <w:rsid w:val="003D4211"/>
    <w:rsid w:val="00412797"/>
    <w:rsid w:val="00426632"/>
    <w:rsid w:val="00426668"/>
    <w:rsid w:val="00432AF6"/>
    <w:rsid w:val="004331BF"/>
    <w:rsid w:val="0045374F"/>
    <w:rsid w:val="00465DE0"/>
    <w:rsid w:val="0047237B"/>
    <w:rsid w:val="0048325D"/>
    <w:rsid w:val="00487B27"/>
    <w:rsid w:val="004B1AC7"/>
    <w:rsid w:val="004B1EC9"/>
    <w:rsid w:val="004C19F2"/>
    <w:rsid w:val="004C5A53"/>
    <w:rsid w:val="004D3D51"/>
    <w:rsid w:val="004D6237"/>
    <w:rsid w:val="00506595"/>
    <w:rsid w:val="00510D54"/>
    <w:rsid w:val="005147FF"/>
    <w:rsid w:val="0051707F"/>
    <w:rsid w:val="005172EB"/>
    <w:rsid w:val="00527F7A"/>
    <w:rsid w:val="005377C6"/>
    <w:rsid w:val="00564C8C"/>
    <w:rsid w:val="0058063B"/>
    <w:rsid w:val="0058732E"/>
    <w:rsid w:val="00592577"/>
    <w:rsid w:val="005A09C4"/>
    <w:rsid w:val="005A6B7B"/>
    <w:rsid w:val="005B2EBB"/>
    <w:rsid w:val="005B3BE4"/>
    <w:rsid w:val="005B3FF7"/>
    <w:rsid w:val="005E23D3"/>
    <w:rsid w:val="005E2E99"/>
    <w:rsid w:val="005E4035"/>
    <w:rsid w:val="005E50B6"/>
    <w:rsid w:val="005F42A6"/>
    <w:rsid w:val="005F4633"/>
    <w:rsid w:val="005F51A5"/>
    <w:rsid w:val="005F7CF9"/>
    <w:rsid w:val="006015A8"/>
    <w:rsid w:val="0060460E"/>
    <w:rsid w:val="00630010"/>
    <w:rsid w:val="00631832"/>
    <w:rsid w:val="00640010"/>
    <w:rsid w:val="00650D38"/>
    <w:rsid w:val="00653767"/>
    <w:rsid w:val="00663833"/>
    <w:rsid w:val="00672448"/>
    <w:rsid w:val="00673F37"/>
    <w:rsid w:val="00695B59"/>
    <w:rsid w:val="006B07BE"/>
    <w:rsid w:val="006B16FA"/>
    <w:rsid w:val="006B26DF"/>
    <w:rsid w:val="006D6D8E"/>
    <w:rsid w:val="006E700C"/>
    <w:rsid w:val="006F3428"/>
    <w:rsid w:val="006F7211"/>
    <w:rsid w:val="00722AC7"/>
    <w:rsid w:val="00754D88"/>
    <w:rsid w:val="00763B4A"/>
    <w:rsid w:val="00766626"/>
    <w:rsid w:val="00785627"/>
    <w:rsid w:val="00785D88"/>
    <w:rsid w:val="007904FA"/>
    <w:rsid w:val="00794385"/>
    <w:rsid w:val="00795FB0"/>
    <w:rsid w:val="007A598C"/>
    <w:rsid w:val="007B299C"/>
    <w:rsid w:val="007D577D"/>
    <w:rsid w:val="007D765E"/>
    <w:rsid w:val="007F2564"/>
    <w:rsid w:val="00820E12"/>
    <w:rsid w:val="00822FBA"/>
    <w:rsid w:val="008231D0"/>
    <w:rsid w:val="008430A6"/>
    <w:rsid w:val="008453A7"/>
    <w:rsid w:val="008517E3"/>
    <w:rsid w:val="00856848"/>
    <w:rsid w:val="00857B93"/>
    <w:rsid w:val="008621D6"/>
    <w:rsid w:val="00863BAF"/>
    <w:rsid w:val="00866B40"/>
    <w:rsid w:val="00887F5C"/>
    <w:rsid w:val="0089021B"/>
    <w:rsid w:val="0089262E"/>
    <w:rsid w:val="008A752B"/>
    <w:rsid w:val="008B2CC0"/>
    <w:rsid w:val="008B2D8C"/>
    <w:rsid w:val="008C508A"/>
    <w:rsid w:val="008D0566"/>
    <w:rsid w:val="008E0A94"/>
    <w:rsid w:val="008E3175"/>
    <w:rsid w:val="008E578E"/>
    <w:rsid w:val="008F4FD6"/>
    <w:rsid w:val="008F75B0"/>
    <w:rsid w:val="009113F5"/>
    <w:rsid w:val="00916C32"/>
    <w:rsid w:val="00923342"/>
    <w:rsid w:val="00940C77"/>
    <w:rsid w:val="009412D0"/>
    <w:rsid w:val="00963ADE"/>
    <w:rsid w:val="00976F67"/>
    <w:rsid w:val="0098456F"/>
    <w:rsid w:val="00985730"/>
    <w:rsid w:val="009A2434"/>
    <w:rsid w:val="009B782B"/>
    <w:rsid w:val="009D23D0"/>
    <w:rsid w:val="00A23D56"/>
    <w:rsid w:val="00A31B9E"/>
    <w:rsid w:val="00A36F32"/>
    <w:rsid w:val="00A41C26"/>
    <w:rsid w:val="00A43511"/>
    <w:rsid w:val="00A448EC"/>
    <w:rsid w:val="00A56295"/>
    <w:rsid w:val="00A62DB9"/>
    <w:rsid w:val="00A76085"/>
    <w:rsid w:val="00A8171A"/>
    <w:rsid w:val="00AA0E25"/>
    <w:rsid w:val="00AB0420"/>
    <w:rsid w:val="00AC46D9"/>
    <w:rsid w:val="00AE3EA8"/>
    <w:rsid w:val="00AE5478"/>
    <w:rsid w:val="00AE69C7"/>
    <w:rsid w:val="00AF022F"/>
    <w:rsid w:val="00AF0B19"/>
    <w:rsid w:val="00AF2661"/>
    <w:rsid w:val="00AF27DE"/>
    <w:rsid w:val="00AF384C"/>
    <w:rsid w:val="00B208B7"/>
    <w:rsid w:val="00B41376"/>
    <w:rsid w:val="00B45D7C"/>
    <w:rsid w:val="00B60FBD"/>
    <w:rsid w:val="00B64126"/>
    <w:rsid w:val="00B8235D"/>
    <w:rsid w:val="00B8669E"/>
    <w:rsid w:val="00B931AB"/>
    <w:rsid w:val="00B939BB"/>
    <w:rsid w:val="00BA0C99"/>
    <w:rsid w:val="00BC1CC3"/>
    <w:rsid w:val="00BD68E4"/>
    <w:rsid w:val="00BE162F"/>
    <w:rsid w:val="00BE5BA0"/>
    <w:rsid w:val="00BF6636"/>
    <w:rsid w:val="00C063B6"/>
    <w:rsid w:val="00C1536D"/>
    <w:rsid w:val="00C174AD"/>
    <w:rsid w:val="00C32E31"/>
    <w:rsid w:val="00C4075B"/>
    <w:rsid w:val="00C40B0B"/>
    <w:rsid w:val="00C4443C"/>
    <w:rsid w:val="00C537AB"/>
    <w:rsid w:val="00C67286"/>
    <w:rsid w:val="00C96154"/>
    <w:rsid w:val="00CA5440"/>
    <w:rsid w:val="00CA69D5"/>
    <w:rsid w:val="00CB7792"/>
    <w:rsid w:val="00CC4495"/>
    <w:rsid w:val="00CF08CB"/>
    <w:rsid w:val="00CF23EE"/>
    <w:rsid w:val="00D03DD4"/>
    <w:rsid w:val="00D12ED4"/>
    <w:rsid w:val="00D15C63"/>
    <w:rsid w:val="00D360B4"/>
    <w:rsid w:val="00D5267F"/>
    <w:rsid w:val="00D61B5A"/>
    <w:rsid w:val="00D72C52"/>
    <w:rsid w:val="00D942B0"/>
    <w:rsid w:val="00D97347"/>
    <w:rsid w:val="00DA1A8A"/>
    <w:rsid w:val="00DB62F3"/>
    <w:rsid w:val="00DB6313"/>
    <w:rsid w:val="00DD1AD5"/>
    <w:rsid w:val="00DF1BF1"/>
    <w:rsid w:val="00E05DFF"/>
    <w:rsid w:val="00E107A0"/>
    <w:rsid w:val="00E15CD6"/>
    <w:rsid w:val="00E24F24"/>
    <w:rsid w:val="00E423BB"/>
    <w:rsid w:val="00E560ED"/>
    <w:rsid w:val="00E6239D"/>
    <w:rsid w:val="00E64F1F"/>
    <w:rsid w:val="00E674F8"/>
    <w:rsid w:val="00E67AE7"/>
    <w:rsid w:val="00E7187C"/>
    <w:rsid w:val="00E73B0C"/>
    <w:rsid w:val="00E76937"/>
    <w:rsid w:val="00E81FE2"/>
    <w:rsid w:val="00EA0CDF"/>
    <w:rsid w:val="00ED2EFC"/>
    <w:rsid w:val="00ED3963"/>
    <w:rsid w:val="00ED4B44"/>
    <w:rsid w:val="00ED6D6C"/>
    <w:rsid w:val="00EE0A9E"/>
    <w:rsid w:val="00EF3BC4"/>
    <w:rsid w:val="00F13855"/>
    <w:rsid w:val="00F208E6"/>
    <w:rsid w:val="00F20BAF"/>
    <w:rsid w:val="00F243BA"/>
    <w:rsid w:val="00F43F9C"/>
    <w:rsid w:val="00F44AB8"/>
    <w:rsid w:val="00F453B6"/>
    <w:rsid w:val="00F47D9F"/>
    <w:rsid w:val="00F5381F"/>
    <w:rsid w:val="00F70530"/>
    <w:rsid w:val="00F801CE"/>
    <w:rsid w:val="00F96B73"/>
    <w:rsid w:val="00FA63A4"/>
    <w:rsid w:val="00FD1264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84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ngineeringtoolbox.com/radiation-heat-transfer-d_43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urses.lumenlearning.com/suny-physics/chapter/14-7-radi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3701573230037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own.org/huckley/Physical_Processes_In_Ecosystems/heattransf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4243</TotalTime>
  <Pages>10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265</cp:revision>
  <dcterms:created xsi:type="dcterms:W3CDTF">2024-06-29T11:56:00Z</dcterms:created>
  <dcterms:modified xsi:type="dcterms:W3CDTF">2024-07-13T04:58:00Z</dcterms:modified>
</cp:coreProperties>
</file>